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B523" w14:textId="77777777" w:rsidR="005F6F58" w:rsidRPr="0058652C" w:rsidRDefault="00BF7007" w:rsidP="008678DF">
      <w:pPr>
        <w:pStyle w:val="Category"/>
        <w:spacing w:after="240" w:line="240" w:lineRule="atLeast"/>
        <w:jc w:val="center"/>
        <w:outlineLvl w:val="0"/>
        <w:rPr>
          <w:rFonts w:asciiTheme="majorHAnsi" w:hAnsiTheme="majorHAnsi" w:cstheme="majorHAnsi"/>
          <w:b w:val="0"/>
          <w:sz w:val="36"/>
          <w:szCs w:val="36"/>
          <w:lang w:val="en-GB"/>
        </w:rPr>
      </w:pPr>
      <w:r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ITEMS </w:t>
      </w:r>
      <w:r w:rsidR="00367141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IDENTIFIED BY COMPONENT AUDITORS </w:t>
      </w:r>
      <w:r w:rsidR="005F6F58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FOR INCLUSION IN THE GROUP </w:t>
      </w:r>
      <w:r w:rsidR="00367141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MANAGEMENT </w:t>
      </w:r>
      <w:r w:rsidR="00D673C0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WRITTEN </w:t>
      </w:r>
      <w:r w:rsidR="005F6F58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>REPRESENTATION LETTER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528"/>
        <w:gridCol w:w="1484"/>
        <w:gridCol w:w="1324"/>
      </w:tblGrid>
      <w:tr w:rsidR="0036638B" w:rsidRPr="008678DF" w14:paraId="0F72F3F8" w14:textId="77777777" w:rsidTr="002B0A92">
        <w:tc>
          <w:tcPr>
            <w:tcW w:w="2520" w:type="dxa"/>
          </w:tcPr>
          <w:p w14:paraId="6A18C10D" w14:textId="77777777" w:rsidR="0036638B" w:rsidRPr="008678DF" w:rsidRDefault="007172D8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 xml:space="preserve">Group </w:t>
            </w:r>
            <w:r w:rsidR="0036638B"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Name:</w:t>
            </w:r>
          </w:p>
        </w:tc>
        <w:tc>
          <w:tcPr>
            <w:tcW w:w="3528" w:type="dxa"/>
          </w:tcPr>
          <w:p w14:paraId="52B2F88C" w14:textId="3D4FD771" w:rsidR="0036638B" w:rsidRPr="008678DF" w:rsidRDefault="00A3373D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lang w:val="en-GB"/>
              </w:rPr>
            </w:pPr>
            <w:ins w:id="0" w:author="Rashid, Imtiaz" w:date="2022-09-25T10:34:00Z">
              <w:r>
                <w:rPr>
                  <w:rFonts w:ascii="Calibri Light" w:hAnsi="Calibri Light" w:cs="Calibri Light"/>
                  <w:sz w:val="20"/>
                  <w:lang w:val="en-GB"/>
                </w:rPr>
                <w:t>Alpha Rank Limited</w:t>
              </w:r>
            </w:ins>
          </w:p>
        </w:tc>
        <w:tc>
          <w:tcPr>
            <w:tcW w:w="1484" w:type="dxa"/>
          </w:tcPr>
          <w:p w14:paraId="36F5F11F" w14:textId="77777777" w:rsidR="0036638B" w:rsidRPr="008678DF" w:rsidRDefault="00282B59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Period E</w:t>
            </w:r>
            <w:r w:rsidR="0036638B"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nd:</w:t>
            </w:r>
          </w:p>
        </w:tc>
        <w:tc>
          <w:tcPr>
            <w:tcW w:w="1324" w:type="dxa"/>
          </w:tcPr>
          <w:p w14:paraId="142FF912" w14:textId="2B0A3056" w:rsidR="0036638B" w:rsidRPr="008678DF" w:rsidRDefault="00B01B22" w:rsidP="00B01B22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lang w:val="en-GB"/>
              </w:rPr>
              <w:pPrChange w:id="1" w:author="Rashid, Imtiaz" w:date="2022-09-25T10:34:00Z">
                <w:pPr>
                  <w:pStyle w:val="Block"/>
                  <w:spacing w:before="120" w:after="120" w:line="240" w:lineRule="atLeast"/>
                </w:pPr>
              </w:pPrChange>
            </w:pPr>
            <w:ins w:id="2" w:author="Rashid, Imtiaz" w:date="2022-09-25T10:34:00Z">
              <w:r>
                <w:rPr>
                  <w:rFonts w:ascii="Calibri Light" w:hAnsi="Calibri Light" w:cs="Calibri Light"/>
                  <w:sz w:val="20"/>
                  <w:lang w:val="en-GB"/>
                </w:rPr>
                <w:t>30 June 202</w:t>
              </w:r>
            </w:ins>
            <w:ins w:id="3" w:author="Rashid, Imtiaz" w:date="2022-09-25T10:37:00Z">
              <w:r w:rsidR="00E56E6B">
                <w:rPr>
                  <w:rFonts w:ascii="Calibri Light" w:hAnsi="Calibri Light" w:cs="Calibri Light"/>
                  <w:sz w:val="20"/>
                  <w:lang w:val="en-GB"/>
                </w:rPr>
                <w:t>2</w:t>
              </w:r>
            </w:ins>
          </w:p>
        </w:tc>
      </w:tr>
      <w:tr w:rsidR="0036638B" w:rsidRPr="008678DF" w14:paraId="5D16F633" w14:textId="77777777" w:rsidTr="002B0A92">
        <w:tc>
          <w:tcPr>
            <w:tcW w:w="2520" w:type="dxa"/>
          </w:tcPr>
          <w:p w14:paraId="48062F0F" w14:textId="550099EC" w:rsidR="0036638B" w:rsidRPr="008678DF" w:rsidRDefault="0036638B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i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iCs/>
                <w:sz w:val="20"/>
                <w:lang w:val="en-GB"/>
              </w:rPr>
              <w:t>Component Name</w:t>
            </w:r>
            <w:r w:rsidR="00BD2787" w:rsidRPr="008678DF">
              <w:rPr>
                <w:rFonts w:ascii="Calibri Light" w:hAnsi="Calibri Light" w:cs="Calibri Light"/>
                <w:sz w:val="20"/>
                <w:lang w:val="en-GB"/>
              </w:rPr>
              <w:t>:</w:t>
            </w:r>
          </w:p>
        </w:tc>
        <w:tc>
          <w:tcPr>
            <w:tcW w:w="6336" w:type="dxa"/>
            <w:gridSpan w:val="3"/>
          </w:tcPr>
          <w:p w14:paraId="3048349B" w14:textId="062FDD8F" w:rsidR="0036638B" w:rsidRPr="008678DF" w:rsidRDefault="00417D42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iCs/>
                <w:sz w:val="20"/>
                <w:lang w:val="en-GB"/>
              </w:rPr>
            </w:pPr>
            <w:ins w:id="4" w:author="Rashid, Imtiaz" w:date="2022-09-25T10:34:00Z">
              <w:r w:rsidRPr="0075750A">
                <w:rPr>
                  <w:rFonts w:ascii="Calibri Light" w:hAnsi="Calibri Light" w:cs="Calibri Light"/>
                  <w:iCs/>
                  <w:sz w:val="20"/>
                  <w:lang w:val="en-GB"/>
                </w:rPr>
                <w:t>Cosmopolitan Industries (</w:t>
              </w:r>
              <w:proofErr w:type="spellStart"/>
              <w:r w:rsidRPr="0075750A">
                <w:rPr>
                  <w:rFonts w:ascii="Calibri Light" w:hAnsi="Calibri Light" w:cs="Calibri Light"/>
                  <w:iCs/>
                  <w:sz w:val="20"/>
                  <w:lang w:val="en-GB"/>
                </w:rPr>
                <w:t>Pvt.</w:t>
              </w:r>
              <w:proofErr w:type="spellEnd"/>
              <w:r w:rsidRPr="0075750A">
                <w:rPr>
                  <w:rFonts w:ascii="Calibri Light" w:hAnsi="Calibri Light" w:cs="Calibri Light"/>
                  <w:iCs/>
                  <w:sz w:val="20"/>
                  <w:lang w:val="en-GB"/>
                </w:rPr>
                <w:t>) Limited</w:t>
              </w:r>
              <w:r>
                <w:rPr>
                  <w:rFonts w:ascii="Calibri Light" w:hAnsi="Calibri Light" w:cs="Calibri Light"/>
                  <w:iCs/>
                  <w:sz w:val="20"/>
                  <w:lang w:val="en-GB"/>
                </w:rPr>
                <w:t xml:space="preserve"> (CIPL)</w:t>
              </w:r>
            </w:ins>
          </w:p>
        </w:tc>
      </w:tr>
    </w:tbl>
    <w:p w14:paraId="49067C1F" w14:textId="77777777" w:rsidR="008678DF" w:rsidRPr="008678DF" w:rsidRDefault="008678DF" w:rsidP="008678DF">
      <w:pPr>
        <w:pStyle w:val="Block"/>
        <w:spacing w:before="0" w:after="240" w:line="240" w:lineRule="atLeast"/>
        <w:rPr>
          <w:rFonts w:ascii="Calibri Light" w:hAnsi="Calibri Light"/>
          <w:bCs/>
          <w:iCs/>
          <w:sz w:val="22"/>
          <w:szCs w:val="22"/>
          <w:highlight w:val="lightGray"/>
        </w:rPr>
      </w:pPr>
    </w:p>
    <w:p w14:paraId="5CE420FA" w14:textId="1245A8C6" w:rsidR="002B0A92" w:rsidRPr="008678DF" w:rsidRDefault="002B0A92" w:rsidP="008678DF">
      <w:pPr>
        <w:pStyle w:val="Block"/>
        <w:spacing w:before="0" w:after="240" w:line="240" w:lineRule="atLeast"/>
        <w:rPr>
          <w:rFonts w:ascii="Calibri Light" w:hAnsi="Calibri Light"/>
          <w:b/>
          <w:i/>
          <w:sz w:val="22"/>
          <w:szCs w:val="22"/>
        </w:rPr>
      </w:pP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>&lt;</w:t>
      </w:r>
      <w:r w:rsidR="004645B7"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Note to preparer: 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In the table below, indicate or explain in detail any items for inclusion in the </w:t>
      </w:r>
      <w:r w:rsidR="006E60FD" w:rsidRPr="008678DF">
        <w:rPr>
          <w:rFonts w:ascii="Calibri Light" w:hAnsi="Calibri Light"/>
          <w:b/>
          <w:i/>
          <w:sz w:val="22"/>
          <w:szCs w:val="22"/>
          <w:highlight w:val="lightGray"/>
        </w:rPr>
        <w:t>g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roup management representation letter. </w:t>
      </w:r>
      <w:bookmarkStart w:id="5" w:name="_Hlk505160580"/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Note that this appendix should only be completed if you identified items to be included in the group written management representation letter based on your response within the </w:t>
      </w:r>
      <w:r w:rsidR="0016619D" w:rsidRPr="008678DF">
        <w:rPr>
          <w:rFonts w:ascii="Calibri Light" w:hAnsi="Calibri Light"/>
          <w:b/>
          <w:i/>
          <w:sz w:val="22"/>
          <w:szCs w:val="22"/>
          <w:highlight w:val="lightGray"/>
        </w:rPr>
        <w:t>C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omponent </w:t>
      </w:r>
      <w:r w:rsidR="0016619D" w:rsidRPr="008678DF">
        <w:rPr>
          <w:rFonts w:ascii="Calibri Light" w:hAnsi="Calibri Light"/>
          <w:b/>
          <w:i/>
          <w:sz w:val="22"/>
          <w:szCs w:val="22"/>
          <w:highlight w:val="lightGray"/>
        </w:rPr>
        <w:t>Auditor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 Summary Memo.</w:t>
      </w:r>
      <w:bookmarkEnd w:id="5"/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>&gt;</w:t>
      </w:r>
    </w:p>
    <w:p w14:paraId="54EFDED7" w14:textId="334194C5" w:rsidR="005F6F58" w:rsidRDefault="005F6F58" w:rsidP="008678DF">
      <w:pPr>
        <w:pStyle w:val="Block"/>
        <w:spacing w:before="0" w:after="240" w:line="240" w:lineRule="atLeast"/>
        <w:rPr>
          <w:ins w:id="6" w:author="Rashid, Imtiaz" w:date="2022-09-25T10:35:00Z"/>
          <w:rFonts w:ascii="Calibri Light" w:hAnsi="Calibri Light"/>
          <w:sz w:val="22"/>
          <w:szCs w:val="22"/>
        </w:rPr>
      </w:pPr>
      <w:r w:rsidRPr="008678DF">
        <w:rPr>
          <w:rFonts w:ascii="Calibri Light" w:hAnsi="Calibri Light"/>
          <w:sz w:val="22"/>
          <w:szCs w:val="22"/>
        </w:rPr>
        <w:t xml:space="preserve">We request that the following items be included in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Pr="008678DF">
        <w:rPr>
          <w:rFonts w:ascii="Calibri Light" w:hAnsi="Calibri Light"/>
          <w:sz w:val="22"/>
          <w:szCs w:val="22"/>
        </w:rPr>
        <w:t xml:space="preserve">roup </w:t>
      </w:r>
      <w:r w:rsidR="00367141" w:rsidRPr="008678DF">
        <w:rPr>
          <w:rFonts w:ascii="Calibri Light" w:hAnsi="Calibri Light"/>
          <w:sz w:val="22"/>
          <w:szCs w:val="22"/>
        </w:rPr>
        <w:t xml:space="preserve">management </w:t>
      </w:r>
      <w:r w:rsidR="008C3975" w:rsidRPr="008678DF">
        <w:rPr>
          <w:rFonts w:ascii="Calibri Light" w:hAnsi="Calibri Light"/>
          <w:sz w:val="22"/>
          <w:szCs w:val="22"/>
        </w:rPr>
        <w:t>representation letter.</w:t>
      </w:r>
      <w:r w:rsidR="002A5842" w:rsidRPr="008678DF">
        <w:rPr>
          <w:rFonts w:ascii="Calibri Light" w:hAnsi="Calibri Light"/>
          <w:sz w:val="22"/>
          <w:szCs w:val="22"/>
        </w:rPr>
        <w:t xml:space="preserve"> In circumstances </w:t>
      </w:r>
      <w:r w:rsidR="00787C0E" w:rsidRPr="008678DF">
        <w:rPr>
          <w:rFonts w:ascii="Calibri Light" w:hAnsi="Calibri Light"/>
          <w:sz w:val="22"/>
          <w:szCs w:val="22"/>
        </w:rPr>
        <w:t>in which</w:t>
      </w:r>
      <w:r w:rsidR="002A5842" w:rsidRPr="008678DF">
        <w:rPr>
          <w:rFonts w:ascii="Calibri Light" w:hAnsi="Calibri Light"/>
          <w:sz w:val="22"/>
          <w:szCs w:val="22"/>
        </w:rPr>
        <w:t xml:space="preserve">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="002A5842" w:rsidRPr="008678DF">
        <w:rPr>
          <w:rFonts w:ascii="Calibri Light" w:hAnsi="Calibri Light"/>
          <w:sz w:val="22"/>
          <w:szCs w:val="22"/>
        </w:rPr>
        <w:t xml:space="preserve">roup engagement team determines not to include any of the matters listed below in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="002A5842" w:rsidRPr="008678DF">
        <w:rPr>
          <w:rFonts w:ascii="Calibri Light" w:hAnsi="Calibri Light"/>
          <w:sz w:val="22"/>
          <w:szCs w:val="22"/>
        </w:rPr>
        <w:t>roup management representation letter, we request that you notify us immediately as we may be relying on these representations for purposes of our clearance memorandum or our statutory audit(s).</w:t>
      </w:r>
    </w:p>
    <w:p w14:paraId="75F508BA" w14:textId="47BF3A35" w:rsidR="00F31559" w:rsidRPr="00F31559" w:rsidRDefault="00F31559" w:rsidP="008678DF">
      <w:pPr>
        <w:pStyle w:val="Block"/>
        <w:spacing w:before="0" w:after="240" w:line="240" w:lineRule="atLeast"/>
        <w:rPr>
          <w:rFonts w:ascii="Calibri Light" w:hAnsi="Calibri Light"/>
          <w:b/>
          <w:sz w:val="22"/>
          <w:szCs w:val="22"/>
          <w:u w:val="single"/>
          <w:rPrChange w:id="7" w:author="Rashid, Imtiaz" w:date="2022-09-25T10:35:00Z">
            <w:rPr>
              <w:rFonts w:ascii="Calibri Light" w:hAnsi="Calibri Light"/>
              <w:sz w:val="22"/>
              <w:szCs w:val="22"/>
            </w:rPr>
          </w:rPrChange>
        </w:rPr>
      </w:pPr>
      <w:ins w:id="8" w:author="Rashid, Imtiaz" w:date="2022-09-25T10:35:00Z">
        <w:r w:rsidRPr="00DA6311">
          <w:rPr>
            <w:rFonts w:ascii="Calibri Light" w:hAnsi="Calibri Light"/>
            <w:b/>
            <w:sz w:val="22"/>
            <w:szCs w:val="22"/>
            <w:u w:val="single"/>
          </w:rPr>
          <w:t>Nothing noted</w:t>
        </w:r>
      </w:ins>
    </w:p>
    <w:tbl>
      <w:tblPr>
        <w:tblW w:w="0" w:type="auto"/>
        <w:tblBorders>
          <w:top w:val="single" w:sz="4" w:space="0" w:color="63666A"/>
          <w:left w:val="single" w:sz="4" w:space="0" w:color="63666A"/>
          <w:bottom w:val="single" w:sz="4" w:space="0" w:color="63666A"/>
          <w:right w:val="single" w:sz="4" w:space="0" w:color="63666A"/>
          <w:insideH w:val="single" w:sz="4" w:space="0" w:color="63666A"/>
          <w:insideV w:val="single" w:sz="4" w:space="0" w:color="63666A"/>
        </w:tblBorders>
        <w:tblLook w:val="01E0" w:firstRow="1" w:lastRow="1" w:firstColumn="1" w:lastColumn="1" w:noHBand="0" w:noVBand="0"/>
      </w:tblPr>
      <w:tblGrid>
        <w:gridCol w:w="2201"/>
        <w:gridCol w:w="6423"/>
      </w:tblGrid>
      <w:tr w:rsidR="008678DF" w:rsidRPr="008678DF" w14:paraId="5F4CCC9E" w14:textId="77777777" w:rsidTr="008678DF">
        <w:tc>
          <w:tcPr>
            <w:tcW w:w="2201" w:type="dxa"/>
            <w:shd w:val="clear" w:color="auto" w:fill="auto"/>
          </w:tcPr>
          <w:p w14:paraId="130F9F1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</w:pPr>
            <w:r w:rsidRPr="008678DF"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  <w:t>Title</w:t>
            </w:r>
          </w:p>
        </w:tc>
        <w:tc>
          <w:tcPr>
            <w:tcW w:w="6423" w:type="dxa"/>
            <w:shd w:val="clear" w:color="auto" w:fill="auto"/>
          </w:tcPr>
          <w:p w14:paraId="59565020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</w:pPr>
            <w:r w:rsidRPr="008678DF"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  <w:t>Detailed Description</w:t>
            </w:r>
          </w:p>
        </w:tc>
      </w:tr>
      <w:tr w:rsidR="008678DF" w:rsidRPr="008678DF" w14:paraId="40A38D94" w14:textId="77777777" w:rsidTr="008678DF">
        <w:tc>
          <w:tcPr>
            <w:tcW w:w="2201" w:type="dxa"/>
            <w:shd w:val="clear" w:color="auto" w:fill="auto"/>
          </w:tcPr>
          <w:p w14:paraId="20529FF1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1CCEB286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78A06097" w14:textId="77777777" w:rsidTr="008678DF">
        <w:tc>
          <w:tcPr>
            <w:tcW w:w="2201" w:type="dxa"/>
            <w:shd w:val="clear" w:color="auto" w:fill="auto"/>
          </w:tcPr>
          <w:p w14:paraId="5D7B4AD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DF41A4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6EFF468D" w14:textId="77777777" w:rsidTr="008678DF">
        <w:tc>
          <w:tcPr>
            <w:tcW w:w="2201" w:type="dxa"/>
            <w:shd w:val="clear" w:color="auto" w:fill="auto"/>
          </w:tcPr>
          <w:p w14:paraId="3BA68268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7DE5ABDD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024EDF73" w14:textId="77777777" w:rsidTr="008678DF">
        <w:tc>
          <w:tcPr>
            <w:tcW w:w="2201" w:type="dxa"/>
            <w:shd w:val="clear" w:color="auto" w:fill="auto"/>
          </w:tcPr>
          <w:p w14:paraId="5242866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D2C29DD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26165A84" w14:textId="77777777" w:rsidTr="008678DF">
        <w:tc>
          <w:tcPr>
            <w:tcW w:w="2201" w:type="dxa"/>
            <w:shd w:val="clear" w:color="auto" w:fill="auto"/>
          </w:tcPr>
          <w:p w14:paraId="26DF024A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4679D9C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36D81369" w14:textId="77777777" w:rsidTr="008678DF">
        <w:tc>
          <w:tcPr>
            <w:tcW w:w="2201" w:type="dxa"/>
            <w:shd w:val="clear" w:color="auto" w:fill="auto"/>
          </w:tcPr>
          <w:p w14:paraId="429B428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9554229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0BCB7F76" w14:textId="77777777" w:rsidTr="008678DF">
        <w:tc>
          <w:tcPr>
            <w:tcW w:w="2201" w:type="dxa"/>
            <w:shd w:val="clear" w:color="auto" w:fill="auto"/>
          </w:tcPr>
          <w:p w14:paraId="1A6D67E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7238E58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338A4998" w14:textId="77777777" w:rsidTr="008678DF">
        <w:tc>
          <w:tcPr>
            <w:tcW w:w="2201" w:type="dxa"/>
            <w:shd w:val="clear" w:color="auto" w:fill="auto"/>
          </w:tcPr>
          <w:p w14:paraId="18E5838C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37F455B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27FEC1B8" w14:textId="77777777" w:rsidTr="008678DF">
        <w:tc>
          <w:tcPr>
            <w:tcW w:w="2201" w:type="dxa"/>
            <w:shd w:val="clear" w:color="auto" w:fill="auto"/>
          </w:tcPr>
          <w:p w14:paraId="5B36117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444862B0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</w:tbl>
    <w:p w14:paraId="0F16DF5C" w14:textId="77777777" w:rsidR="008678DF" w:rsidRDefault="008678DF" w:rsidP="008678DF">
      <w:pPr>
        <w:pStyle w:val="Block"/>
        <w:spacing w:before="0" w:after="240" w:line="240" w:lineRule="atLeast"/>
        <w:rPr>
          <w:rFonts w:ascii="Calibri Light" w:hAnsi="Calibri Light"/>
          <w:sz w:val="22"/>
          <w:szCs w:val="22"/>
        </w:rPr>
      </w:pPr>
    </w:p>
    <w:p w14:paraId="735A8A21" w14:textId="7A295E2D" w:rsidR="00CA5093" w:rsidRPr="008678DF" w:rsidDel="0067513F" w:rsidRDefault="00CA5093" w:rsidP="008678DF">
      <w:pPr>
        <w:pStyle w:val="Block"/>
        <w:spacing w:before="0" w:after="240" w:line="240" w:lineRule="atLeast"/>
        <w:rPr>
          <w:del w:id="9" w:author="Rashid, Imtiaz" w:date="2022-09-25T10:36:00Z"/>
          <w:rFonts w:ascii="Calibri Light" w:hAnsi="Calibri Light"/>
          <w:sz w:val="22"/>
          <w:szCs w:val="22"/>
        </w:rPr>
      </w:pPr>
      <w:del w:id="10" w:author="Rashid, Imtiaz" w:date="2022-09-25T10:36:00Z">
        <w:r w:rsidRPr="008678DF" w:rsidDel="0067513F">
          <w:rPr>
            <w:rFonts w:ascii="Calibri Light" w:hAnsi="Calibri Light"/>
            <w:sz w:val="22"/>
            <w:szCs w:val="22"/>
          </w:rPr>
          <w:delText xml:space="preserve">We discussed the items </w:delText>
        </w:r>
        <w:r w:rsidR="008C3975" w:rsidRPr="008678DF" w:rsidDel="0067513F">
          <w:rPr>
            <w:rFonts w:ascii="Calibri Light" w:hAnsi="Calibri Light"/>
            <w:sz w:val="22"/>
            <w:szCs w:val="22"/>
          </w:rPr>
          <w:delText xml:space="preserve">listed above </w:delText>
        </w:r>
        <w:r w:rsidRPr="008678DF" w:rsidDel="0067513F">
          <w:rPr>
            <w:rFonts w:ascii="Calibri Light" w:hAnsi="Calibri Light"/>
            <w:sz w:val="22"/>
            <w:szCs w:val="22"/>
          </w:rPr>
          <w:delText xml:space="preserve">with </w:delText>
        </w:r>
        <w:r w:rsidR="00DF525A" w:rsidRPr="008678DF" w:rsidDel="0067513F">
          <w:rPr>
            <w:rFonts w:ascii="Calibri Light" w:hAnsi="Calibri Light"/>
            <w:sz w:val="22"/>
            <w:szCs w:val="22"/>
          </w:rPr>
          <w:delText xml:space="preserve">component </w:delText>
        </w:r>
        <w:r w:rsidRPr="008678DF" w:rsidDel="0067513F">
          <w:rPr>
            <w:rFonts w:ascii="Calibri Light" w:hAnsi="Calibri Light"/>
            <w:sz w:val="22"/>
            <w:szCs w:val="22"/>
          </w:rPr>
          <w:delText xml:space="preserve">management on </w:delText>
        </w:r>
        <w:r w:rsidRPr="008678DF" w:rsidDel="0067513F">
          <w:rPr>
            <w:rFonts w:ascii="Calibri Light" w:hAnsi="Calibri Light"/>
            <w:b/>
            <w:sz w:val="22"/>
            <w:szCs w:val="22"/>
          </w:rPr>
          <w:delText>[</w:delText>
        </w:r>
        <w:r w:rsidRPr="008678DF" w:rsidDel="0067513F">
          <w:rPr>
            <w:rFonts w:ascii="Calibri Light" w:hAnsi="Calibri Light"/>
            <w:b/>
            <w:i/>
            <w:sz w:val="22"/>
            <w:szCs w:val="22"/>
          </w:rPr>
          <w:delText>insert date</w:delText>
        </w:r>
        <w:r w:rsidRPr="008678DF" w:rsidDel="0067513F">
          <w:rPr>
            <w:rFonts w:ascii="Calibri Light" w:hAnsi="Calibri Light"/>
            <w:b/>
            <w:sz w:val="22"/>
            <w:szCs w:val="22"/>
          </w:rPr>
          <w:delText>]</w:delText>
        </w:r>
        <w:r w:rsidRPr="008678DF" w:rsidDel="0067513F">
          <w:rPr>
            <w:rFonts w:ascii="Calibri Light" w:hAnsi="Calibri Light"/>
            <w:sz w:val="22"/>
            <w:szCs w:val="22"/>
          </w:rPr>
          <w:delText>.</w:delText>
        </w:r>
      </w:del>
    </w:p>
    <w:p w14:paraId="79C8559E" w14:textId="00804EDA" w:rsidR="00DA0352" w:rsidRPr="008678DF" w:rsidRDefault="00DA0352" w:rsidP="008678DF">
      <w:pPr>
        <w:pStyle w:val="Block"/>
        <w:spacing w:before="0" w:after="240" w:line="240" w:lineRule="atLeast"/>
        <w:rPr>
          <w:rFonts w:ascii="Calibri Light" w:hAnsi="Calibri Light"/>
          <w:sz w:val="22"/>
          <w:szCs w:val="22"/>
        </w:rPr>
      </w:pPr>
      <w:del w:id="11" w:author="Rashid, Imtiaz" w:date="2022-09-25T10:36:00Z">
        <w:r w:rsidRPr="008678DF" w:rsidDel="0067513F">
          <w:rPr>
            <w:rFonts w:ascii="Calibri Light" w:hAnsi="Calibri Light"/>
            <w:sz w:val="22"/>
            <w:szCs w:val="22"/>
          </w:rPr>
          <w:delText>If you have any questions regarding the issues</w:delText>
        </w:r>
        <w:r w:rsidR="00E82C10" w:rsidRPr="008678DF" w:rsidDel="0067513F">
          <w:rPr>
            <w:rFonts w:ascii="Calibri Light" w:hAnsi="Calibri Light"/>
            <w:sz w:val="22"/>
            <w:szCs w:val="22"/>
          </w:rPr>
          <w:delText xml:space="preserve"> listed</w:delText>
        </w:r>
        <w:r w:rsidR="00BD2787" w:rsidRPr="008678DF" w:rsidDel="0067513F">
          <w:rPr>
            <w:rFonts w:ascii="Calibri Light" w:hAnsi="Calibri Light"/>
            <w:sz w:val="22"/>
            <w:szCs w:val="22"/>
          </w:rPr>
          <w:delText xml:space="preserve"> above</w:delText>
        </w:r>
        <w:r w:rsidRPr="008678DF" w:rsidDel="0067513F">
          <w:rPr>
            <w:rFonts w:ascii="Calibri Light" w:hAnsi="Calibri Light"/>
            <w:sz w:val="22"/>
            <w:szCs w:val="22"/>
          </w:rPr>
          <w:delText xml:space="preserve">, please do not hesitate to contact </w:delText>
        </w:r>
        <w:r w:rsidRPr="008678DF" w:rsidDel="0067513F">
          <w:rPr>
            <w:rFonts w:ascii="Calibri Light" w:hAnsi="Calibri Light"/>
            <w:b/>
            <w:sz w:val="22"/>
            <w:szCs w:val="22"/>
          </w:rPr>
          <w:delText>[</w:delText>
        </w:r>
        <w:r w:rsidRPr="008678DF" w:rsidDel="0067513F">
          <w:rPr>
            <w:rFonts w:ascii="Calibri Light" w:hAnsi="Calibri Light"/>
            <w:b/>
            <w:i/>
            <w:sz w:val="22"/>
            <w:szCs w:val="22"/>
          </w:rPr>
          <w:delText xml:space="preserve">insert </w:delText>
        </w:r>
        <w:r w:rsidR="008C3975" w:rsidRPr="008678DF" w:rsidDel="0067513F">
          <w:rPr>
            <w:rFonts w:ascii="Calibri Light" w:hAnsi="Calibri Light"/>
            <w:b/>
            <w:i/>
            <w:sz w:val="22"/>
            <w:szCs w:val="22"/>
          </w:rPr>
          <w:delText xml:space="preserve">contact </w:delText>
        </w:r>
        <w:r w:rsidRPr="008678DF" w:rsidDel="0067513F">
          <w:rPr>
            <w:rFonts w:ascii="Calibri Light" w:hAnsi="Calibri Light"/>
            <w:b/>
            <w:i/>
            <w:sz w:val="22"/>
            <w:szCs w:val="22"/>
          </w:rPr>
          <w:delText>name</w:delText>
        </w:r>
        <w:r w:rsidRPr="008678DF" w:rsidDel="0067513F">
          <w:rPr>
            <w:rFonts w:ascii="Calibri Light" w:hAnsi="Calibri Light"/>
            <w:b/>
            <w:sz w:val="22"/>
            <w:szCs w:val="22"/>
          </w:rPr>
          <w:delText>]</w:delText>
        </w:r>
        <w:r w:rsidRPr="008678DF" w:rsidDel="0067513F">
          <w:rPr>
            <w:rFonts w:ascii="Calibri Light" w:hAnsi="Calibri Light"/>
            <w:sz w:val="22"/>
            <w:szCs w:val="22"/>
          </w:rPr>
          <w:delText>.</w:delText>
        </w:r>
      </w:del>
    </w:p>
    <w:sectPr w:rsidR="00DA0352" w:rsidRPr="008678DF" w:rsidSect="008678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</wne:acdManifest>
    <wne:toolbarData r:id="rId1"/>
  </wne:toolbars>
  <wne:acds>
    <wne:acd wne:argValue="AgBDAGgAYQBwAHQAZQByAC8AUwBlAGMAdABpAG8AbgA=" wne:acdName="acd0" wne:fciIndexBasedOn="0065"/>
    <wne:acd wne:argValue="AgBoAGUAYQBkAGkAbgBnACAAYQA=" wne:acdName="acd1" wne:fciIndexBasedOn="0065"/>
    <wne:acd wne:argValue="AgBDAGEAdABlAGcAbwByAHkA" wne:acdName="acd2" wne:fciIndexBasedOn="0065"/>
    <wne:acd wne:argValue="AgBTAHUAYgAgAEMAYQB0AGUAZwBvAHIAeQA=" wne:acdName="acd3" wne:fciIndexBasedOn="0065"/>
    <wne:acd wne:argValue="AgBUAG8AcABpAGMA" wne:acdName="acd4" wne:fciIndexBasedOn="0065"/>
    <wne:acd wne:argValue="AgBTAHUAYgAgAFQAbwBwAGkAYwAgADEA" wne:acdName="acd5" wne:fciIndexBasedOn="0065"/>
    <wne:acd wne:argValue="AgBTAHUAYgAgAFQAbwBwAGkAYwAgADIA" wne:acdName="acd6" wne:fciIndexBasedOn="0065"/>
    <wne:acd wne:argValue="AgBTAHUAYgAgAFQAbwBwAGkAYwAgADMA" wne:acdName="acd7" wne:fciIndexBasedOn="0065"/>
    <wne:acd wne:argValue="AgBTAHUAYgAgAFQAbwBwAGkAYwAgADQA" wne:acdName="acd8" wne:fciIndexBasedOn="0065"/>
    <wne:acd wne:argValue="AgBOAG8AcgBtAGEAbAAgAEwAZQB2AGUAbAA=" wne:acdName="acd9" wne:fciIndexBasedOn="0065"/>
    <wne:acd wne:argValue="AgBCAGwAbwBjAGsA" wne:acdName="acd10" wne:fciIndexBasedOn="0065"/>
    <wne:acd wne:argValue="ZAB0AA==" wne:acdName="acd11" wne:fciIndexBasedOn="0211"/>
    <wne:acd wne:argValue="AgBCAHUAbABsAGUAdAAgADEA" wne:acdName="acd12" wne:fciIndexBasedOn="0065"/>
    <wne:acd wne:argValue="AgBCAHUAbABsAGUAdAAgADIA" wne:acdName="acd13" wne:fciIndexBasedOn="0065"/>
    <wne:acd wne:argValue="AgBCAHUAbABsAGUAdAAgADMA" wne:acdName="acd14" wne:fciIndexBasedOn="0065"/>
    <wne:acd wne:argValue="AgBCAHUAbABsAGUAdAAgADQA" wne:acdName="acd15" wne:fciIndexBasedOn="0065"/>
    <wne:acd wne:argValue="AgBCAHUAbABsAGUAdAAgADUA" wne:acdName="acd16" wne:fciIndexBasedOn="0065"/>
    <wne:acd wne:argValue="AQAAACsA" wne:acdName="acd17" wne:fciIndexBasedOn="0065"/>
    <wne:acd wne:argValue="AgBFAHgAYQBtAHAAbABlAA==" wne:acdName="acd18" wne:fciIndexBasedOn="0065"/>
    <wne:acd wne:argValue="AgBFAHgAYQBtAHAAbABlACAAYgB1AGwAbABlAHQA" wne:acdName="acd19" wne:fciIndexBasedOn="0065"/>
    <wne:acd wne:argValue="AgBJAFEA" wne:acdName="acd20" wne:fciIndexBasedOn="0065"/>
    <wne:acd wne:argValue="ZQBtACAAZABhAHMAaAA=" wne:acdName="acd21" wne:fciIndexBasedOn="0211"/>
    <wne:acd wne:argValue="AgBUAGEAYgBsAGUAIABIAGUAYQBkAGkAbgBnAA==" wne:acdName="acd22" wne:fciIndexBasedOn="0065"/>
    <wne:acd wne:argValue="AgBUAGEAYgBsAGUAIABUAGUAeAB0AA==" wne:acdName="acd23" wne:fciIndexBasedOn="0065"/>
    <wne:acd wne:argValue="AgBUAGEAYgBsAGUAIABCAHUAbABsAGUAdAA=" wne:acdName="acd2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8DB21" w14:textId="77777777" w:rsidR="00E12608" w:rsidRDefault="00E12608" w:rsidP="00282B59">
      <w:pPr>
        <w:spacing w:before="0"/>
      </w:pPr>
      <w:r>
        <w:separator/>
      </w:r>
    </w:p>
  </w:endnote>
  <w:endnote w:type="continuationSeparator" w:id="0">
    <w:p w14:paraId="4A5CAE40" w14:textId="77777777" w:rsidR="00E12608" w:rsidRDefault="00E12608" w:rsidP="00282B5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F9A92" w14:textId="77777777" w:rsidR="00E12608" w:rsidRDefault="00E12608" w:rsidP="00282B59">
      <w:pPr>
        <w:spacing w:before="0"/>
      </w:pPr>
      <w:r>
        <w:separator/>
      </w:r>
    </w:p>
  </w:footnote>
  <w:footnote w:type="continuationSeparator" w:id="0">
    <w:p w14:paraId="1574CC74" w14:textId="77777777" w:rsidR="00E12608" w:rsidRDefault="00E12608" w:rsidP="00282B5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5362A" w14:textId="15686589" w:rsidR="00282B59" w:rsidRPr="008678DF" w:rsidRDefault="008678DF" w:rsidP="008678DF">
    <w:pPr>
      <w:pStyle w:val="Footer"/>
      <w:tabs>
        <w:tab w:val="left" w:pos="1190"/>
        <w:tab w:val="right" w:pos="9360"/>
      </w:tabs>
      <w:spacing w:before="0" w:after="240" w:line="240" w:lineRule="atLeast"/>
      <w:ind w:left="0" w:firstLine="0"/>
      <w:jc w:val="right"/>
      <w:rPr>
        <w:rFonts w:ascii="Calibri Light" w:hAnsi="Calibri Light" w:cs="Calibri Light"/>
        <w:sz w:val="16"/>
        <w:szCs w:val="16"/>
      </w:rPr>
    </w:pPr>
    <w:r w:rsidRPr="008678DF">
      <w:rPr>
        <w:rFonts w:ascii="Calibri Light" w:hAnsi="Calibri Light" w:cs="Calibri Light"/>
        <w:noProof/>
      </w:rPr>
      <w:drawing>
        <wp:anchor distT="0" distB="0" distL="114300" distR="114300" simplePos="0" relativeHeight="251657728" behindDoc="1" locked="0" layoutInCell="1" allowOverlap="1" wp14:anchorId="3A0DBEB0" wp14:editId="056E6597">
          <wp:simplePos x="0" y="0"/>
          <wp:positionH relativeFrom="column">
            <wp:posOffset>-212725</wp:posOffset>
          </wp:positionH>
          <wp:positionV relativeFrom="paragraph">
            <wp:posOffset>-312420</wp:posOffset>
          </wp:positionV>
          <wp:extent cx="1670050" cy="766445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050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7C0E" w:rsidRPr="008678DF">
      <w:rPr>
        <w:rFonts w:ascii="Calibri Light" w:hAnsi="Calibri Light" w:cs="Calibri Light"/>
        <w:sz w:val="16"/>
        <w:szCs w:val="16"/>
      </w:rPr>
      <w:t>Items Identified by Component Auditors (</w:t>
    </w:r>
    <w:r w:rsidR="0058652C">
      <w:rPr>
        <w:rFonts w:ascii="Calibri Light" w:hAnsi="Calibri Light" w:cs="Calibri Light"/>
        <w:sz w:val="16"/>
        <w:szCs w:val="16"/>
      </w:rPr>
      <w:t>6-20</w:t>
    </w:r>
    <w:r w:rsidR="00787C0E" w:rsidRPr="008678DF">
      <w:rPr>
        <w:rFonts w:ascii="Calibri Light" w:hAnsi="Calibri Light" w:cs="Calibri Light"/>
        <w:sz w:val="16"/>
        <w:szCs w:val="16"/>
      </w:rPr>
      <w:t>)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shid, Imtiaz">
    <w15:presenceInfo w15:providerId="AD" w15:userId="S::imrashid@deloitte.com::b5cef02f-2c49-497f-879f-df72cfc6ad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FD"/>
    <w:rsid w:val="00010058"/>
    <w:rsid w:val="0001283C"/>
    <w:rsid w:val="0002260D"/>
    <w:rsid w:val="000301A0"/>
    <w:rsid w:val="00031D9E"/>
    <w:rsid w:val="00037690"/>
    <w:rsid w:val="00040C04"/>
    <w:rsid w:val="00046415"/>
    <w:rsid w:val="000605F9"/>
    <w:rsid w:val="00061A66"/>
    <w:rsid w:val="0006388B"/>
    <w:rsid w:val="00063CCB"/>
    <w:rsid w:val="000724F6"/>
    <w:rsid w:val="00082C09"/>
    <w:rsid w:val="000856D5"/>
    <w:rsid w:val="0008703D"/>
    <w:rsid w:val="00087DC9"/>
    <w:rsid w:val="00097B91"/>
    <w:rsid w:val="000A2D70"/>
    <w:rsid w:val="000A3162"/>
    <w:rsid w:val="000B4270"/>
    <w:rsid w:val="000B4E00"/>
    <w:rsid w:val="000C3E66"/>
    <w:rsid w:val="000C6C64"/>
    <w:rsid w:val="000D00C1"/>
    <w:rsid w:val="000D020A"/>
    <w:rsid w:val="000D472C"/>
    <w:rsid w:val="000E054A"/>
    <w:rsid w:val="000E71F0"/>
    <w:rsid w:val="00102748"/>
    <w:rsid w:val="00104AB8"/>
    <w:rsid w:val="001062D5"/>
    <w:rsid w:val="00121067"/>
    <w:rsid w:val="00123C89"/>
    <w:rsid w:val="00127B7F"/>
    <w:rsid w:val="00143402"/>
    <w:rsid w:val="001468C4"/>
    <w:rsid w:val="001535F9"/>
    <w:rsid w:val="001539A5"/>
    <w:rsid w:val="001543F4"/>
    <w:rsid w:val="00154AFE"/>
    <w:rsid w:val="001610A0"/>
    <w:rsid w:val="00164E4D"/>
    <w:rsid w:val="0016619D"/>
    <w:rsid w:val="001721C6"/>
    <w:rsid w:val="001958FF"/>
    <w:rsid w:val="0019628C"/>
    <w:rsid w:val="001A0162"/>
    <w:rsid w:val="001A2126"/>
    <w:rsid w:val="001B132E"/>
    <w:rsid w:val="001C12F7"/>
    <w:rsid w:val="001C4BFC"/>
    <w:rsid w:val="001D14AE"/>
    <w:rsid w:val="001E0B3A"/>
    <w:rsid w:val="001E4D08"/>
    <w:rsid w:val="001F331E"/>
    <w:rsid w:val="001F3850"/>
    <w:rsid w:val="002042F2"/>
    <w:rsid w:val="00206FBE"/>
    <w:rsid w:val="00221A17"/>
    <w:rsid w:val="00221DF0"/>
    <w:rsid w:val="002262FC"/>
    <w:rsid w:val="0024185D"/>
    <w:rsid w:val="002521A3"/>
    <w:rsid w:val="002607EC"/>
    <w:rsid w:val="002708F1"/>
    <w:rsid w:val="002718AC"/>
    <w:rsid w:val="00275A52"/>
    <w:rsid w:val="00282B59"/>
    <w:rsid w:val="00284FB2"/>
    <w:rsid w:val="002916B0"/>
    <w:rsid w:val="002A262F"/>
    <w:rsid w:val="002A350A"/>
    <w:rsid w:val="002A5842"/>
    <w:rsid w:val="002A61DA"/>
    <w:rsid w:val="002A65A2"/>
    <w:rsid w:val="002B0A92"/>
    <w:rsid w:val="002B19B8"/>
    <w:rsid w:val="002B2241"/>
    <w:rsid w:val="002B5D11"/>
    <w:rsid w:val="002C3FEB"/>
    <w:rsid w:val="002C4FF0"/>
    <w:rsid w:val="002D6A49"/>
    <w:rsid w:val="002E46F9"/>
    <w:rsid w:val="002E6566"/>
    <w:rsid w:val="002F134B"/>
    <w:rsid w:val="002F35FC"/>
    <w:rsid w:val="00301ABE"/>
    <w:rsid w:val="00310536"/>
    <w:rsid w:val="00311D62"/>
    <w:rsid w:val="00313DE2"/>
    <w:rsid w:val="00314E6E"/>
    <w:rsid w:val="003175D8"/>
    <w:rsid w:val="00317DD5"/>
    <w:rsid w:val="00317F0B"/>
    <w:rsid w:val="0032131F"/>
    <w:rsid w:val="003235F4"/>
    <w:rsid w:val="00323B4F"/>
    <w:rsid w:val="00323CA5"/>
    <w:rsid w:val="00325275"/>
    <w:rsid w:val="00327C86"/>
    <w:rsid w:val="003341D4"/>
    <w:rsid w:val="0033528B"/>
    <w:rsid w:val="0033549E"/>
    <w:rsid w:val="00335725"/>
    <w:rsid w:val="003371A4"/>
    <w:rsid w:val="00345DD4"/>
    <w:rsid w:val="00357EE6"/>
    <w:rsid w:val="0036045B"/>
    <w:rsid w:val="003634EF"/>
    <w:rsid w:val="0036638B"/>
    <w:rsid w:val="0036655C"/>
    <w:rsid w:val="00367141"/>
    <w:rsid w:val="00370C98"/>
    <w:rsid w:val="00372877"/>
    <w:rsid w:val="0038256A"/>
    <w:rsid w:val="003838F2"/>
    <w:rsid w:val="0038488A"/>
    <w:rsid w:val="00384CFA"/>
    <w:rsid w:val="00386F1C"/>
    <w:rsid w:val="00387C28"/>
    <w:rsid w:val="003B2F27"/>
    <w:rsid w:val="003B436D"/>
    <w:rsid w:val="003C2257"/>
    <w:rsid w:val="003C437D"/>
    <w:rsid w:val="003C5A3C"/>
    <w:rsid w:val="003E2D64"/>
    <w:rsid w:val="003F0493"/>
    <w:rsid w:val="00401218"/>
    <w:rsid w:val="00411B54"/>
    <w:rsid w:val="00412DB9"/>
    <w:rsid w:val="00417D42"/>
    <w:rsid w:val="0043529D"/>
    <w:rsid w:val="004402F5"/>
    <w:rsid w:val="00440507"/>
    <w:rsid w:val="00457385"/>
    <w:rsid w:val="00457575"/>
    <w:rsid w:val="004645B7"/>
    <w:rsid w:val="00464E13"/>
    <w:rsid w:val="0046588A"/>
    <w:rsid w:val="00473B90"/>
    <w:rsid w:val="00476443"/>
    <w:rsid w:val="00483DC8"/>
    <w:rsid w:val="004926A5"/>
    <w:rsid w:val="0049282A"/>
    <w:rsid w:val="00496F78"/>
    <w:rsid w:val="00497AF3"/>
    <w:rsid w:val="004A1974"/>
    <w:rsid w:val="004B0E76"/>
    <w:rsid w:val="004B283D"/>
    <w:rsid w:val="004B3F34"/>
    <w:rsid w:val="004C431E"/>
    <w:rsid w:val="004C50A5"/>
    <w:rsid w:val="004C64E2"/>
    <w:rsid w:val="004C70C9"/>
    <w:rsid w:val="004D3FBF"/>
    <w:rsid w:val="004D4A6A"/>
    <w:rsid w:val="004E581E"/>
    <w:rsid w:val="004E7CC7"/>
    <w:rsid w:val="004F20BE"/>
    <w:rsid w:val="00501309"/>
    <w:rsid w:val="00502F51"/>
    <w:rsid w:val="00505BAB"/>
    <w:rsid w:val="0050789D"/>
    <w:rsid w:val="00515EA8"/>
    <w:rsid w:val="0052025F"/>
    <w:rsid w:val="00525C64"/>
    <w:rsid w:val="0053097F"/>
    <w:rsid w:val="00530A90"/>
    <w:rsid w:val="00531F50"/>
    <w:rsid w:val="00532C22"/>
    <w:rsid w:val="00541F7A"/>
    <w:rsid w:val="00544225"/>
    <w:rsid w:val="00544F3C"/>
    <w:rsid w:val="005459D7"/>
    <w:rsid w:val="00551765"/>
    <w:rsid w:val="0055790A"/>
    <w:rsid w:val="0056232E"/>
    <w:rsid w:val="005626E6"/>
    <w:rsid w:val="00571A30"/>
    <w:rsid w:val="00572622"/>
    <w:rsid w:val="00585A90"/>
    <w:rsid w:val="0058652C"/>
    <w:rsid w:val="00590B39"/>
    <w:rsid w:val="00593029"/>
    <w:rsid w:val="00593225"/>
    <w:rsid w:val="005A098D"/>
    <w:rsid w:val="005A5036"/>
    <w:rsid w:val="005B22E6"/>
    <w:rsid w:val="005B7C46"/>
    <w:rsid w:val="005C2875"/>
    <w:rsid w:val="005C32F5"/>
    <w:rsid w:val="005D3E4D"/>
    <w:rsid w:val="005D722D"/>
    <w:rsid w:val="005E7CD7"/>
    <w:rsid w:val="005F3C59"/>
    <w:rsid w:val="005F43BD"/>
    <w:rsid w:val="005F6F58"/>
    <w:rsid w:val="00604CFB"/>
    <w:rsid w:val="00610D71"/>
    <w:rsid w:val="00620C64"/>
    <w:rsid w:val="00621ED4"/>
    <w:rsid w:val="00626AAD"/>
    <w:rsid w:val="00631803"/>
    <w:rsid w:val="00632409"/>
    <w:rsid w:val="00636DBB"/>
    <w:rsid w:val="006405BD"/>
    <w:rsid w:val="00641975"/>
    <w:rsid w:val="00650872"/>
    <w:rsid w:val="00652305"/>
    <w:rsid w:val="006535A7"/>
    <w:rsid w:val="006619E3"/>
    <w:rsid w:val="006651D3"/>
    <w:rsid w:val="006660B2"/>
    <w:rsid w:val="0067513F"/>
    <w:rsid w:val="0068565C"/>
    <w:rsid w:val="00685C8B"/>
    <w:rsid w:val="006963FC"/>
    <w:rsid w:val="00696A3F"/>
    <w:rsid w:val="006A0AD2"/>
    <w:rsid w:val="006A3261"/>
    <w:rsid w:val="006A5030"/>
    <w:rsid w:val="006B3683"/>
    <w:rsid w:val="006B6F41"/>
    <w:rsid w:val="006D1F79"/>
    <w:rsid w:val="006D3272"/>
    <w:rsid w:val="006D7E0D"/>
    <w:rsid w:val="006E20A2"/>
    <w:rsid w:val="006E2D9E"/>
    <w:rsid w:val="006E60FD"/>
    <w:rsid w:val="006E7077"/>
    <w:rsid w:val="006F2278"/>
    <w:rsid w:val="006F3996"/>
    <w:rsid w:val="006F4BFE"/>
    <w:rsid w:val="006F6590"/>
    <w:rsid w:val="006F7415"/>
    <w:rsid w:val="006F7C70"/>
    <w:rsid w:val="007003CC"/>
    <w:rsid w:val="007014CC"/>
    <w:rsid w:val="0070221D"/>
    <w:rsid w:val="007172D8"/>
    <w:rsid w:val="0074360D"/>
    <w:rsid w:val="007506F6"/>
    <w:rsid w:val="0075576B"/>
    <w:rsid w:val="007768FD"/>
    <w:rsid w:val="00784827"/>
    <w:rsid w:val="00787C0E"/>
    <w:rsid w:val="0079023E"/>
    <w:rsid w:val="007926B1"/>
    <w:rsid w:val="007A471A"/>
    <w:rsid w:val="007A6621"/>
    <w:rsid w:val="007B5A98"/>
    <w:rsid w:val="007B5ED8"/>
    <w:rsid w:val="007B7C87"/>
    <w:rsid w:val="007C38B5"/>
    <w:rsid w:val="007C6772"/>
    <w:rsid w:val="007D3C6F"/>
    <w:rsid w:val="007D73BD"/>
    <w:rsid w:val="007E05A9"/>
    <w:rsid w:val="007E7871"/>
    <w:rsid w:val="007F15CF"/>
    <w:rsid w:val="007F17FE"/>
    <w:rsid w:val="007F198D"/>
    <w:rsid w:val="007F33C0"/>
    <w:rsid w:val="007F48BF"/>
    <w:rsid w:val="00800EE5"/>
    <w:rsid w:val="00803E36"/>
    <w:rsid w:val="00806111"/>
    <w:rsid w:val="008073C7"/>
    <w:rsid w:val="00811C7F"/>
    <w:rsid w:val="00812326"/>
    <w:rsid w:val="00812B93"/>
    <w:rsid w:val="008146C0"/>
    <w:rsid w:val="00815D6B"/>
    <w:rsid w:val="00821643"/>
    <w:rsid w:val="00830104"/>
    <w:rsid w:val="00840290"/>
    <w:rsid w:val="00843013"/>
    <w:rsid w:val="0084388F"/>
    <w:rsid w:val="0084424F"/>
    <w:rsid w:val="00846AA6"/>
    <w:rsid w:val="00850F74"/>
    <w:rsid w:val="008678DF"/>
    <w:rsid w:val="00877619"/>
    <w:rsid w:val="00885C85"/>
    <w:rsid w:val="008864DB"/>
    <w:rsid w:val="00891770"/>
    <w:rsid w:val="00892DA9"/>
    <w:rsid w:val="00893B23"/>
    <w:rsid w:val="008A395F"/>
    <w:rsid w:val="008A4581"/>
    <w:rsid w:val="008B0893"/>
    <w:rsid w:val="008B2A76"/>
    <w:rsid w:val="008B74D8"/>
    <w:rsid w:val="008C1CCA"/>
    <w:rsid w:val="008C2A16"/>
    <w:rsid w:val="008C3975"/>
    <w:rsid w:val="008D4A84"/>
    <w:rsid w:val="008D4BA3"/>
    <w:rsid w:val="008E0323"/>
    <w:rsid w:val="008E47CE"/>
    <w:rsid w:val="008E5332"/>
    <w:rsid w:val="009047C0"/>
    <w:rsid w:val="00906882"/>
    <w:rsid w:val="00910DDA"/>
    <w:rsid w:val="0092142A"/>
    <w:rsid w:val="0094550D"/>
    <w:rsid w:val="0095001C"/>
    <w:rsid w:val="00951FD2"/>
    <w:rsid w:val="0096796B"/>
    <w:rsid w:val="009737DE"/>
    <w:rsid w:val="00974D5C"/>
    <w:rsid w:val="009767C2"/>
    <w:rsid w:val="009773F5"/>
    <w:rsid w:val="00980E84"/>
    <w:rsid w:val="00981219"/>
    <w:rsid w:val="00985706"/>
    <w:rsid w:val="009A035F"/>
    <w:rsid w:val="009A2254"/>
    <w:rsid w:val="009A2F82"/>
    <w:rsid w:val="009A483C"/>
    <w:rsid w:val="009A5F3D"/>
    <w:rsid w:val="009B02CA"/>
    <w:rsid w:val="009C5F2A"/>
    <w:rsid w:val="009D359C"/>
    <w:rsid w:val="009E2104"/>
    <w:rsid w:val="009E2D2C"/>
    <w:rsid w:val="009E3B82"/>
    <w:rsid w:val="009E4A63"/>
    <w:rsid w:val="00A042B5"/>
    <w:rsid w:val="00A12A8A"/>
    <w:rsid w:val="00A1524A"/>
    <w:rsid w:val="00A16AA6"/>
    <w:rsid w:val="00A24925"/>
    <w:rsid w:val="00A3233B"/>
    <w:rsid w:val="00A32610"/>
    <w:rsid w:val="00A32B5A"/>
    <w:rsid w:val="00A3373D"/>
    <w:rsid w:val="00A33EC4"/>
    <w:rsid w:val="00A33ECC"/>
    <w:rsid w:val="00A36B1D"/>
    <w:rsid w:val="00A53B3D"/>
    <w:rsid w:val="00A54B35"/>
    <w:rsid w:val="00A556CF"/>
    <w:rsid w:val="00A62ACF"/>
    <w:rsid w:val="00A63811"/>
    <w:rsid w:val="00A7791F"/>
    <w:rsid w:val="00A80B6E"/>
    <w:rsid w:val="00A84FB8"/>
    <w:rsid w:val="00A864BD"/>
    <w:rsid w:val="00A87E39"/>
    <w:rsid w:val="00AA5C73"/>
    <w:rsid w:val="00AA65F7"/>
    <w:rsid w:val="00AD041D"/>
    <w:rsid w:val="00AD315C"/>
    <w:rsid w:val="00AF068F"/>
    <w:rsid w:val="00AF285F"/>
    <w:rsid w:val="00AF393C"/>
    <w:rsid w:val="00AF57E6"/>
    <w:rsid w:val="00AF581D"/>
    <w:rsid w:val="00B00661"/>
    <w:rsid w:val="00B01B22"/>
    <w:rsid w:val="00B04ADA"/>
    <w:rsid w:val="00B06734"/>
    <w:rsid w:val="00B10858"/>
    <w:rsid w:val="00B118EA"/>
    <w:rsid w:val="00B12A5F"/>
    <w:rsid w:val="00B138D4"/>
    <w:rsid w:val="00B162E7"/>
    <w:rsid w:val="00B21AA8"/>
    <w:rsid w:val="00B36D4E"/>
    <w:rsid w:val="00B44529"/>
    <w:rsid w:val="00B45800"/>
    <w:rsid w:val="00B471F5"/>
    <w:rsid w:val="00B51661"/>
    <w:rsid w:val="00B51FED"/>
    <w:rsid w:val="00B53270"/>
    <w:rsid w:val="00B61AF3"/>
    <w:rsid w:val="00B63EA8"/>
    <w:rsid w:val="00B73365"/>
    <w:rsid w:val="00B735B5"/>
    <w:rsid w:val="00B76885"/>
    <w:rsid w:val="00B84A68"/>
    <w:rsid w:val="00B90562"/>
    <w:rsid w:val="00B9347F"/>
    <w:rsid w:val="00B968F7"/>
    <w:rsid w:val="00BA142B"/>
    <w:rsid w:val="00BA3685"/>
    <w:rsid w:val="00BA5F43"/>
    <w:rsid w:val="00BA7753"/>
    <w:rsid w:val="00BB61F0"/>
    <w:rsid w:val="00BC5C6E"/>
    <w:rsid w:val="00BC79B2"/>
    <w:rsid w:val="00BD0176"/>
    <w:rsid w:val="00BD0CF0"/>
    <w:rsid w:val="00BD0F85"/>
    <w:rsid w:val="00BD1B0F"/>
    <w:rsid w:val="00BD2787"/>
    <w:rsid w:val="00BD2EEE"/>
    <w:rsid w:val="00BD7138"/>
    <w:rsid w:val="00BE6767"/>
    <w:rsid w:val="00BF1781"/>
    <w:rsid w:val="00BF217B"/>
    <w:rsid w:val="00BF3F8A"/>
    <w:rsid w:val="00BF48CB"/>
    <w:rsid w:val="00BF7007"/>
    <w:rsid w:val="00C00BC8"/>
    <w:rsid w:val="00C021FD"/>
    <w:rsid w:val="00C05846"/>
    <w:rsid w:val="00C06EB5"/>
    <w:rsid w:val="00C06F2B"/>
    <w:rsid w:val="00C166A9"/>
    <w:rsid w:val="00C17F1A"/>
    <w:rsid w:val="00C26A17"/>
    <w:rsid w:val="00C4394B"/>
    <w:rsid w:val="00C479A2"/>
    <w:rsid w:val="00C51C74"/>
    <w:rsid w:val="00C544D8"/>
    <w:rsid w:val="00C564FD"/>
    <w:rsid w:val="00C56859"/>
    <w:rsid w:val="00C63E7E"/>
    <w:rsid w:val="00C95C2F"/>
    <w:rsid w:val="00CA5093"/>
    <w:rsid w:val="00CA51CA"/>
    <w:rsid w:val="00CA7931"/>
    <w:rsid w:val="00CB3AEE"/>
    <w:rsid w:val="00CC1565"/>
    <w:rsid w:val="00CC37F7"/>
    <w:rsid w:val="00CD37A4"/>
    <w:rsid w:val="00CD5F32"/>
    <w:rsid w:val="00CE29A1"/>
    <w:rsid w:val="00CF535F"/>
    <w:rsid w:val="00D12A6C"/>
    <w:rsid w:val="00D16EBA"/>
    <w:rsid w:val="00D3144F"/>
    <w:rsid w:val="00D33B82"/>
    <w:rsid w:val="00D3490E"/>
    <w:rsid w:val="00D414B5"/>
    <w:rsid w:val="00D45404"/>
    <w:rsid w:val="00D45DF2"/>
    <w:rsid w:val="00D47B62"/>
    <w:rsid w:val="00D503E9"/>
    <w:rsid w:val="00D54411"/>
    <w:rsid w:val="00D55283"/>
    <w:rsid w:val="00D562D4"/>
    <w:rsid w:val="00D63034"/>
    <w:rsid w:val="00D65E6E"/>
    <w:rsid w:val="00D673C0"/>
    <w:rsid w:val="00D67ED6"/>
    <w:rsid w:val="00D70FCA"/>
    <w:rsid w:val="00D77DC3"/>
    <w:rsid w:val="00D90374"/>
    <w:rsid w:val="00D943F9"/>
    <w:rsid w:val="00D94681"/>
    <w:rsid w:val="00DA0352"/>
    <w:rsid w:val="00DA502F"/>
    <w:rsid w:val="00DB2015"/>
    <w:rsid w:val="00DB3C80"/>
    <w:rsid w:val="00DB3E68"/>
    <w:rsid w:val="00DD40EF"/>
    <w:rsid w:val="00DD7532"/>
    <w:rsid w:val="00DE5E1A"/>
    <w:rsid w:val="00DF3C4D"/>
    <w:rsid w:val="00DF525A"/>
    <w:rsid w:val="00DF6A99"/>
    <w:rsid w:val="00E04EC6"/>
    <w:rsid w:val="00E110B0"/>
    <w:rsid w:val="00E1158D"/>
    <w:rsid w:val="00E12608"/>
    <w:rsid w:val="00E13B28"/>
    <w:rsid w:val="00E1706A"/>
    <w:rsid w:val="00E227C0"/>
    <w:rsid w:val="00E24617"/>
    <w:rsid w:val="00E312AD"/>
    <w:rsid w:val="00E37D9D"/>
    <w:rsid w:val="00E40D82"/>
    <w:rsid w:val="00E527EA"/>
    <w:rsid w:val="00E52C8F"/>
    <w:rsid w:val="00E56E6B"/>
    <w:rsid w:val="00E62720"/>
    <w:rsid w:val="00E728D6"/>
    <w:rsid w:val="00E82C10"/>
    <w:rsid w:val="00E82DA7"/>
    <w:rsid w:val="00E83421"/>
    <w:rsid w:val="00E947FB"/>
    <w:rsid w:val="00E94DE7"/>
    <w:rsid w:val="00E96F35"/>
    <w:rsid w:val="00E975E8"/>
    <w:rsid w:val="00EA3BB2"/>
    <w:rsid w:val="00EA5FC6"/>
    <w:rsid w:val="00EC419A"/>
    <w:rsid w:val="00EC72C7"/>
    <w:rsid w:val="00EE016F"/>
    <w:rsid w:val="00EE1790"/>
    <w:rsid w:val="00EE5EC0"/>
    <w:rsid w:val="00EF4786"/>
    <w:rsid w:val="00EF7A67"/>
    <w:rsid w:val="00EF7F62"/>
    <w:rsid w:val="00F070E1"/>
    <w:rsid w:val="00F116A9"/>
    <w:rsid w:val="00F15120"/>
    <w:rsid w:val="00F231AF"/>
    <w:rsid w:val="00F2454E"/>
    <w:rsid w:val="00F2537C"/>
    <w:rsid w:val="00F30DA7"/>
    <w:rsid w:val="00F31559"/>
    <w:rsid w:val="00F35B7A"/>
    <w:rsid w:val="00F409A8"/>
    <w:rsid w:val="00F40F1D"/>
    <w:rsid w:val="00F50F1E"/>
    <w:rsid w:val="00F5198D"/>
    <w:rsid w:val="00F51AB5"/>
    <w:rsid w:val="00F5626B"/>
    <w:rsid w:val="00F656FE"/>
    <w:rsid w:val="00F7086B"/>
    <w:rsid w:val="00F70FB0"/>
    <w:rsid w:val="00F800A6"/>
    <w:rsid w:val="00F85FFA"/>
    <w:rsid w:val="00F90900"/>
    <w:rsid w:val="00F963D1"/>
    <w:rsid w:val="00FA1B05"/>
    <w:rsid w:val="00FB0B40"/>
    <w:rsid w:val="00FB58FD"/>
    <w:rsid w:val="00FC14F9"/>
    <w:rsid w:val="00FC1DD7"/>
    <w:rsid w:val="00FC37EA"/>
    <w:rsid w:val="00FC4A2E"/>
    <w:rsid w:val="00FD354C"/>
    <w:rsid w:val="00FE0F46"/>
    <w:rsid w:val="00FE7F76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7CD55A4"/>
  <w15:chartTrackingRefBased/>
  <w15:docId w15:val="{AAB1583C-DD33-4A99-AD27-5746674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00C1"/>
    <w:pPr>
      <w:spacing w:before="240"/>
      <w:ind w:left="1267" w:hanging="1267"/>
    </w:pPr>
    <w:rPr>
      <w:sz w:val="24"/>
    </w:rPr>
  </w:style>
  <w:style w:type="paragraph" w:styleId="Heading1">
    <w:name w:val="heading 1"/>
    <w:basedOn w:val="Normal"/>
    <w:next w:val="Normal"/>
    <w:qFormat/>
    <w:rsid w:val="005F6F58"/>
    <w:pPr>
      <w:keepNext/>
      <w:overflowPunct w:val="0"/>
      <w:autoSpaceDE w:val="0"/>
      <w:autoSpaceDN w:val="0"/>
      <w:adjustRightInd w:val="0"/>
      <w:spacing w:after="120"/>
      <w:textAlignment w:val="baseline"/>
      <w:outlineLvl w:val="0"/>
    </w:pPr>
    <w:rPr>
      <w:rFonts w:ascii="Arial" w:hAnsi="Arial"/>
      <w:b/>
      <w:caps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5F6F58"/>
    <w:pPr>
      <w:tabs>
        <w:tab w:val="left" w:pos="1440"/>
      </w:tabs>
      <w:overflowPunct w:val="0"/>
      <w:autoSpaceDE w:val="0"/>
      <w:autoSpaceDN w:val="0"/>
      <w:adjustRightInd w:val="0"/>
      <w:spacing w:before="60" w:after="60"/>
      <w:textAlignment w:val="baseline"/>
    </w:pPr>
    <w:rPr>
      <w:sz w:val="20"/>
      <w:lang w:eastAsia="en-GB"/>
    </w:rPr>
  </w:style>
  <w:style w:type="table" w:styleId="TableGrid8">
    <w:name w:val="Table Grid 8"/>
    <w:basedOn w:val="TableNormal"/>
    <w:rsid w:val="002B19B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CA5093"/>
    <w:rPr>
      <w:rFonts w:ascii="Tahoma" w:hAnsi="Tahoma" w:cs="Tahoma"/>
      <w:sz w:val="16"/>
      <w:szCs w:val="16"/>
    </w:rPr>
  </w:style>
  <w:style w:type="paragraph" w:customStyle="1" w:styleId="Block">
    <w:name w:val="Block"/>
    <w:basedOn w:val="Normal"/>
    <w:link w:val="BlockChar"/>
    <w:rsid w:val="000D00C1"/>
    <w:pPr>
      <w:ind w:left="0" w:firstLine="0"/>
    </w:pPr>
  </w:style>
  <w:style w:type="character" w:customStyle="1" w:styleId="BlockChar">
    <w:name w:val="Block Char"/>
    <w:link w:val="Block"/>
    <w:rsid w:val="000D00C1"/>
    <w:rPr>
      <w:sz w:val="24"/>
      <w:lang w:val="en-US" w:eastAsia="en-US" w:bidi="ar-SA"/>
    </w:rPr>
  </w:style>
  <w:style w:type="paragraph" w:customStyle="1" w:styleId="Bullet1">
    <w:name w:val="Bullet 1"/>
    <w:rsid w:val="000D00C1"/>
    <w:pPr>
      <w:spacing w:before="240"/>
      <w:ind w:left="1713" w:hanging="446"/>
    </w:pPr>
    <w:rPr>
      <w:sz w:val="24"/>
      <w:szCs w:val="24"/>
    </w:rPr>
  </w:style>
  <w:style w:type="paragraph" w:customStyle="1" w:styleId="Bullet2">
    <w:name w:val="Bullet 2"/>
    <w:rsid w:val="000D00C1"/>
    <w:pPr>
      <w:spacing w:before="240"/>
      <w:ind w:left="2160" w:hanging="446"/>
    </w:pPr>
    <w:rPr>
      <w:sz w:val="24"/>
      <w:szCs w:val="24"/>
    </w:rPr>
  </w:style>
  <w:style w:type="paragraph" w:customStyle="1" w:styleId="Bullet3">
    <w:name w:val="Bullet 3"/>
    <w:rsid w:val="000D00C1"/>
    <w:pPr>
      <w:spacing w:before="240"/>
      <w:ind w:left="2606" w:hanging="446"/>
    </w:pPr>
    <w:rPr>
      <w:sz w:val="24"/>
      <w:szCs w:val="24"/>
    </w:rPr>
  </w:style>
  <w:style w:type="paragraph" w:customStyle="1" w:styleId="Bullet4">
    <w:name w:val="Bullet 4"/>
    <w:rsid w:val="000D00C1"/>
    <w:pPr>
      <w:spacing w:before="240"/>
      <w:ind w:left="3052" w:hanging="446"/>
    </w:pPr>
    <w:rPr>
      <w:sz w:val="24"/>
      <w:szCs w:val="24"/>
    </w:rPr>
  </w:style>
  <w:style w:type="paragraph" w:customStyle="1" w:styleId="Bullet5">
    <w:name w:val="Bullet 5"/>
    <w:rsid w:val="000D00C1"/>
    <w:pPr>
      <w:spacing w:before="240"/>
      <w:ind w:left="3513" w:hanging="446"/>
    </w:pPr>
    <w:rPr>
      <w:sz w:val="24"/>
      <w:szCs w:val="24"/>
    </w:rPr>
  </w:style>
  <w:style w:type="paragraph" w:customStyle="1" w:styleId="Category">
    <w:name w:val="Category"/>
    <w:rsid w:val="000D00C1"/>
    <w:pPr>
      <w:spacing w:before="240"/>
      <w:outlineLvl w:val="2"/>
    </w:pPr>
    <w:rPr>
      <w:rFonts w:ascii="Arial" w:hAnsi="Arial" w:cs="Arial"/>
      <w:b/>
      <w:bCs/>
      <w:caps/>
      <w:sz w:val="28"/>
      <w:szCs w:val="28"/>
    </w:rPr>
  </w:style>
  <w:style w:type="paragraph" w:customStyle="1" w:styleId="ChapterSection">
    <w:name w:val="Chapter/Section"/>
    <w:rsid w:val="000D00C1"/>
    <w:pPr>
      <w:pBdr>
        <w:top w:val="single" w:sz="12" w:space="1" w:color="auto"/>
      </w:pBdr>
      <w:spacing w:before="720"/>
      <w:ind w:left="1440" w:right="-360" w:hanging="1440"/>
      <w:outlineLvl w:val="0"/>
    </w:pPr>
    <w:rPr>
      <w:rFonts w:ascii="Arial" w:hAnsi="Arial" w:cs="Arial"/>
      <w:b/>
      <w:bCs/>
      <w:caps/>
      <w:sz w:val="32"/>
      <w:szCs w:val="32"/>
    </w:rPr>
  </w:style>
  <w:style w:type="paragraph" w:styleId="EndnoteText">
    <w:name w:val="endnote text"/>
    <w:basedOn w:val="Normal"/>
    <w:semiHidden/>
    <w:rsid w:val="000D00C1"/>
    <w:pPr>
      <w:spacing w:before="120"/>
      <w:ind w:left="360" w:hanging="360"/>
    </w:pPr>
    <w:rPr>
      <w:color w:val="000000"/>
      <w:sz w:val="20"/>
    </w:rPr>
  </w:style>
  <w:style w:type="paragraph" w:customStyle="1" w:styleId="EndnoteIndent">
    <w:name w:val="Endnote Indent"/>
    <w:basedOn w:val="EndnoteText"/>
    <w:rsid w:val="000D00C1"/>
    <w:pPr>
      <w:ind w:left="720"/>
    </w:pPr>
  </w:style>
  <w:style w:type="paragraph" w:customStyle="1" w:styleId="Example">
    <w:name w:val="Example"/>
    <w:basedOn w:val="Normal"/>
    <w:rsid w:val="000D00C1"/>
    <w:pPr>
      <w:tabs>
        <w:tab w:val="left" w:pos="720"/>
      </w:tabs>
      <w:ind w:left="1987" w:right="720" w:firstLine="0"/>
    </w:pPr>
    <w:rPr>
      <w:rFonts w:ascii="Arial" w:hAnsi="Arial"/>
      <w:bCs/>
      <w:sz w:val="20"/>
    </w:rPr>
  </w:style>
  <w:style w:type="paragraph" w:customStyle="1" w:styleId="Examplebullet">
    <w:name w:val="Example bullet"/>
    <w:basedOn w:val="Example"/>
    <w:rsid w:val="000D00C1"/>
    <w:pPr>
      <w:tabs>
        <w:tab w:val="clear" w:pos="720"/>
      </w:tabs>
      <w:ind w:left="2340" w:hanging="353"/>
    </w:pPr>
  </w:style>
  <w:style w:type="paragraph" w:styleId="Footer">
    <w:name w:val="footer"/>
    <w:basedOn w:val="Normal"/>
    <w:link w:val="FooterChar"/>
    <w:uiPriority w:val="99"/>
    <w:rsid w:val="000D00C1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0D00C1"/>
    <w:pPr>
      <w:tabs>
        <w:tab w:val="center" w:pos="4320"/>
        <w:tab w:val="right" w:pos="8640"/>
      </w:tabs>
    </w:pPr>
  </w:style>
  <w:style w:type="paragraph" w:customStyle="1" w:styleId="headinga">
    <w:name w:val="heading a"/>
    <w:basedOn w:val="ChapterSection"/>
    <w:rsid w:val="000D00C1"/>
    <w:pPr>
      <w:pBdr>
        <w:top w:val="none" w:sz="0" w:space="0" w:color="auto"/>
      </w:pBdr>
      <w:spacing w:before="240"/>
      <w:ind w:left="0" w:right="0" w:firstLine="0"/>
      <w:jc w:val="right"/>
      <w:outlineLvl w:val="1"/>
    </w:pPr>
    <w:rPr>
      <w:caps w:val="0"/>
      <w:sz w:val="24"/>
    </w:rPr>
  </w:style>
  <w:style w:type="paragraph" w:customStyle="1" w:styleId="IQ">
    <w:name w:val="IQ"/>
    <w:rsid w:val="000D00C1"/>
    <w:pPr>
      <w:spacing w:before="240"/>
      <w:ind w:left="1987" w:right="720"/>
    </w:pPr>
    <w:rPr>
      <w:sz w:val="24"/>
    </w:rPr>
  </w:style>
  <w:style w:type="paragraph" w:customStyle="1" w:styleId="NormalLevel">
    <w:name w:val="Normal Level"/>
    <w:basedOn w:val="Normal"/>
    <w:rsid w:val="000D00C1"/>
  </w:style>
  <w:style w:type="paragraph" w:customStyle="1" w:styleId="SubCategory">
    <w:name w:val="Sub Category"/>
    <w:rsid w:val="000D00C1"/>
    <w:pPr>
      <w:spacing w:before="360"/>
      <w:outlineLvl w:val="3"/>
    </w:pPr>
    <w:rPr>
      <w:rFonts w:ascii="Arial" w:hAnsi="Arial" w:cs="Arial"/>
      <w:b/>
      <w:bCs/>
      <w:caps/>
      <w:sz w:val="24"/>
      <w:szCs w:val="24"/>
    </w:rPr>
  </w:style>
  <w:style w:type="paragraph" w:customStyle="1" w:styleId="Topic">
    <w:name w:val="Topic"/>
    <w:rsid w:val="000D00C1"/>
    <w:pPr>
      <w:spacing w:before="240"/>
      <w:ind w:left="1267"/>
      <w:outlineLvl w:val="4"/>
    </w:pPr>
    <w:rPr>
      <w:rFonts w:ascii="Arial" w:hAnsi="Arial" w:cs="Arial"/>
      <w:b/>
      <w:bCs/>
      <w:i/>
      <w:iCs/>
      <w:caps/>
      <w:sz w:val="24"/>
      <w:szCs w:val="24"/>
    </w:rPr>
  </w:style>
  <w:style w:type="paragraph" w:customStyle="1" w:styleId="SubTopic1">
    <w:name w:val="Sub Topic 1"/>
    <w:basedOn w:val="Topic"/>
    <w:rsid w:val="000D00C1"/>
    <w:rPr>
      <w:b w:val="0"/>
      <w:i w:val="0"/>
    </w:rPr>
  </w:style>
  <w:style w:type="paragraph" w:customStyle="1" w:styleId="SubTopic2">
    <w:name w:val="Sub Topic 2"/>
    <w:rsid w:val="000D00C1"/>
    <w:pPr>
      <w:spacing w:before="240"/>
      <w:ind w:left="1260"/>
      <w:outlineLvl w:val="6"/>
    </w:pPr>
    <w:rPr>
      <w:rFonts w:ascii="Arial" w:hAnsi="Arial" w:cs="Arial"/>
      <w:sz w:val="24"/>
      <w:szCs w:val="24"/>
    </w:rPr>
  </w:style>
  <w:style w:type="paragraph" w:customStyle="1" w:styleId="SubTopic3">
    <w:name w:val="Sub Topic 3"/>
    <w:rsid w:val="000D00C1"/>
    <w:pPr>
      <w:spacing w:before="240"/>
      <w:ind w:left="1267"/>
      <w:outlineLvl w:val="7"/>
    </w:pPr>
    <w:rPr>
      <w:rFonts w:ascii="Arial" w:hAnsi="Arial" w:cs="Arial"/>
      <w:i/>
      <w:iCs/>
      <w:sz w:val="24"/>
      <w:szCs w:val="24"/>
    </w:rPr>
  </w:style>
  <w:style w:type="paragraph" w:customStyle="1" w:styleId="SubTopic4">
    <w:name w:val="Sub Topic 4"/>
    <w:rsid w:val="000D00C1"/>
    <w:pPr>
      <w:spacing w:before="240"/>
      <w:ind w:left="1267"/>
      <w:outlineLvl w:val="8"/>
    </w:pPr>
    <w:rPr>
      <w:rFonts w:ascii="Arial" w:hAnsi="Arial" w:cs="Arial"/>
      <w:b/>
      <w:bCs/>
      <w:sz w:val="24"/>
      <w:szCs w:val="24"/>
    </w:rPr>
  </w:style>
  <w:style w:type="paragraph" w:customStyle="1" w:styleId="SubTopic5">
    <w:name w:val="Sub Topic 5"/>
    <w:basedOn w:val="SubTopic4"/>
    <w:rsid w:val="000D00C1"/>
    <w:rPr>
      <w:sz w:val="20"/>
      <w:szCs w:val="20"/>
    </w:rPr>
  </w:style>
  <w:style w:type="paragraph" w:customStyle="1" w:styleId="TableBullet">
    <w:name w:val="Table Bullet"/>
    <w:basedOn w:val="Normal"/>
    <w:rsid w:val="000D00C1"/>
    <w:pPr>
      <w:spacing w:before="120"/>
      <w:ind w:left="302" w:hanging="302"/>
    </w:pPr>
    <w:rPr>
      <w:sz w:val="22"/>
      <w:szCs w:val="22"/>
    </w:rPr>
  </w:style>
  <w:style w:type="table" w:styleId="TableGrid">
    <w:name w:val="Table Grid"/>
    <w:basedOn w:val="TableNormal"/>
    <w:rsid w:val="000D00C1"/>
    <w:pPr>
      <w:spacing w:before="240"/>
      <w:ind w:left="1267" w:hanging="12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rsid w:val="000D00C1"/>
    <w:pPr>
      <w:widowControl w:val="0"/>
      <w:tabs>
        <w:tab w:val="left" w:pos="1080"/>
      </w:tabs>
      <w:autoSpaceDE w:val="0"/>
      <w:autoSpaceDN w:val="0"/>
      <w:adjustRightInd w:val="0"/>
      <w:spacing w:before="72" w:after="72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ableHeading0">
    <w:name w:val="Table Heading"/>
    <w:basedOn w:val="Block"/>
    <w:rsid w:val="000D00C1"/>
    <w:pPr>
      <w:spacing w:before="120"/>
      <w:jc w:val="center"/>
    </w:pPr>
    <w:rPr>
      <w:rFonts w:ascii="Arial" w:hAnsi="Arial"/>
      <w:b/>
      <w:sz w:val="20"/>
    </w:rPr>
  </w:style>
  <w:style w:type="paragraph" w:customStyle="1" w:styleId="TableText">
    <w:name w:val="Table Text"/>
    <w:basedOn w:val="Block"/>
    <w:rsid w:val="000D00C1"/>
    <w:pPr>
      <w:spacing w:before="120"/>
    </w:pPr>
    <w:rPr>
      <w:sz w:val="22"/>
    </w:rPr>
  </w:style>
  <w:style w:type="paragraph" w:styleId="Title">
    <w:name w:val="Title"/>
    <w:basedOn w:val="Normal"/>
    <w:qFormat/>
    <w:rsid w:val="000D00C1"/>
    <w:pPr>
      <w:spacing w:before="0" w:after="60"/>
      <w:ind w:left="0" w:firstLine="0"/>
      <w:outlineLvl w:val="0"/>
    </w:pPr>
    <w:rPr>
      <w:rFonts w:ascii="Arial" w:hAnsi="Arial" w:cs="Arial"/>
      <w:b/>
      <w:bCs/>
      <w:kern w:val="28"/>
      <w:szCs w:val="24"/>
    </w:rPr>
  </w:style>
  <w:style w:type="character" w:styleId="CommentReference">
    <w:name w:val="annotation reference"/>
    <w:semiHidden/>
    <w:rsid w:val="008C3975"/>
    <w:rPr>
      <w:sz w:val="16"/>
      <w:szCs w:val="16"/>
    </w:rPr>
  </w:style>
  <w:style w:type="paragraph" w:styleId="CommentText">
    <w:name w:val="annotation text"/>
    <w:basedOn w:val="Normal"/>
    <w:semiHidden/>
    <w:rsid w:val="008C3975"/>
    <w:rPr>
      <w:sz w:val="20"/>
    </w:rPr>
  </w:style>
  <w:style w:type="paragraph" w:styleId="CommentSubject">
    <w:name w:val="annotation subject"/>
    <w:basedOn w:val="CommentText"/>
    <w:next w:val="CommentText"/>
    <w:semiHidden/>
    <w:rsid w:val="008C3975"/>
    <w:rPr>
      <w:b/>
      <w:bCs/>
    </w:rPr>
  </w:style>
  <w:style w:type="character" w:customStyle="1" w:styleId="FooterChar">
    <w:name w:val="Footer Char"/>
    <w:link w:val="Footer"/>
    <w:uiPriority w:val="99"/>
    <w:rsid w:val="00282B5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Deloitte Brand Theme">
  <a:themeElements>
    <a:clrScheme name="Custom 1">
      <a:dk1>
        <a:sysClr val="windowText" lastClr="000000"/>
      </a:dk1>
      <a:lt1>
        <a:sysClr val="window" lastClr="FFFFFF"/>
      </a:lt1>
      <a:dk2>
        <a:srgbClr val="D0D0CE"/>
      </a:dk2>
      <a:lt2>
        <a:srgbClr val="53565A"/>
      </a:lt2>
      <a:accent1>
        <a:srgbClr val="86BC25"/>
      </a:accent1>
      <a:accent2>
        <a:srgbClr val="43B02A"/>
      </a:accent2>
      <a:accent3>
        <a:srgbClr val="26890D"/>
      </a:accent3>
      <a:accent4>
        <a:srgbClr val="046A38"/>
      </a:accent4>
      <a:accent5>
        <a:srgbClr val="0D8390"/>
      </a:accent5>
      <a:accent6>
        <a:srgbClr val="007CB0"/>
      </a:accent6>
      <a:hlink>
        <a:srgbClr val="00A3E0"/>
      </a:hlink>
      <a:folHlink>
        <a:srgbClr val="7F7F7F"/>
      </a:folHlink>
    </a:clrScheme>
    <a:fontScheme name="Deloitte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 Brand Theme" id="{7CF146C4-F33C-4674-9F60-3E413DE8D245}" vid="{1FA3A202-160F-48F1-9CAA-9049691AC62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>Rashid, Imtiaz</cp:lastModifiedBy>
  <cp:revision>19</cp:revision>
  <cp:lastPrinted>2012-06-26T14:32:00Z</cp:lastPrinted>
  <dcterms:created xsi:type="dcterms:W3CDTF">2018-03-29T16:28:00Z</dcterms:created>
  <dcterms:modified xsi:type="dcterms:W3CDTF">2022-09-25T04:37:00Z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2022-09-25T04:33:21Z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e4494452-a4b0-4f81-9e90-14d1b8ce1818</vt:lpwstr>
  </property>
  <property fmtid="{D5CDD505-2E9C-101B-9397-08002B2CF9AE}" pid="8" name="MSIP_Label_ea60d57e-af5b-4752-ac57-3e4f28ca11dc_ContentBits">
    <vt:lpwstr>0</vt:lpwstr>
  </property>
</Properties>
</file>